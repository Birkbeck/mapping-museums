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454987" w14:textId="61BFA052" w:rsidR="000C7063" w:rsidRPr="00753AB7" w:rsidRDefault="002472E0">
      <w:pPr>
        <w:rPr>
          <w:b/>
        </w:rPr>
      </w:pPr>
      <w:r w:rsidRPr="00753AB7">
        <w:rPr>
          <w:b/>
        </w:rPr>
        <w:t>Research questions</w:t>
      </w:r>
      <w:r w:rsidR="00283B6C">
        <w:rPr>
          <w:b/>
        </w:rPr>
        <w:t xml:space="preserve"> </w:t>
      </w:r>
      <w:r w:rsidR="002537EB">
        <w:rPr>
          <w:b/>
        </w:rPr>
        <w:t>re database</w:t>
      </w:r>
    </w:p>
    <w:p w14:paraId="5622886C" w14:textId="77777777" w:rsidR="002472E0" w:rsidRPr="00753AB7" w:rsidRDefault="002472E0"/>
    <w:p w14:paraId="05D882E9" w14:textId="77777777" w:rsidR="009A00DD" w:rsidRPr="00753AB7" w:rsidRDefault="009A00DD" w:rsidP="009A00DD">
      <w:pPr>
        <w:spacing w:after="120"/>
        <w:contextualSpacing/>
        <w:rPr>
          <w:rFonts w:cs="Arial"/>
        </w:rPr>
      </w:pPr>
      <w:r w:rsidRPr="00753AB7">
        <w:rPr>
          <w:rFonts w:cs="Arial"/>
        </w:rPr>
        <w:t xml:space="preserve">Our over-arching questions are: </w:t>
      </w:r>
    </w:p>
    <w:p w14:paraId="5E22D8CB" w14:textId="77777777" w:rsidR="009A00DD" w:rsidRPr="00753AB7" w:rsidRDefault="009A00DD" w:rsidP="009A00DD">
      <w:pPr>
        <w:pStyle w:val="ListParagraph"/>
        <w:numPr>
          <w:ilvl w:val="0"/>
          <w:numId w:val="1"/>
        </w:numPr>
        <w:rPr>
          <w:rFonts w:cs="Arial"/>
        </w:rPr>
      </w:pPr>
      <w:r w:rsidRPr="00753AB7">
        <w:rPr>
          <w:rFonts w:cs="Arial"/>
        </w:rPr>
        <w:t>What are the long-term trends in the development of independent museums?</w:t>
      </w:r>
    </w:p>
    <w:p w14:paraId="79E3CDC4" w14:textId="77777777" w:rsidR="009A00DD" w:rsidRPr="00753AB7" w:rsidRDefault="009A00DD" w:rsidP="009A00DD">
      <w:pPr>
        <w:pStyle w:val="ListParagraph"/>
        <w:numPr>
          <w:ilvl w:val="0"/>
          <w:numId w:val="1"/>
        </w:numPr>
        <w:rPr>
          <w:rFonts w:cs="Arial"/>
        </w:rPr>
      </w:pPr>
      <w:r w:rsidRPr="00753AB7">
        <w:rPr>
          <w:rFonts w:cs="Arial"/>
        </w:rPr>
        <w:t xml:space="preserve">What factors prompted and facilitated the massive increase in numbers of independent museums? </w:t>
      </w:r>
    </w:p>
    <w:p w14:paraId="3359D93B" w14:textId="77777777" w:rsidR="009A00DD" w:rsidRPr="00753AB7" w:rsidRDefault="009A00DD" w:rsidP="009A00DD">
      <w:pPr>
        <w:pStyle w:val="ListParagraph"/>
        <w:numPr>
          <w:ilvl w:val="0"/>
          <w:numId w:val="1"/>
        </w:numPr>
        <w:rPr>
          <w:rFonts w:cs="Arial"/>
        </w:rPr>
      </w:pPr>
      <w:r w:rsidRPr="00753AB7">
        <w:rPr>
          <w:rFonts w:cs="Arial"/>
        </w:rPr>
        <w:t>Were the new independent museums symptomatic of wider cultural concerns and, if so, what?</w:t>
      </w:r>
    </w:p>
    <w:p w14:paraId="18EF7E2F" w14:textId="77777777" w:rsidR="009A00DD" w:rsidRPr="00753AB7" w:rsidRDefault="009A00DD" w:rsidP="009A00DD">
      <w:pPr>
        <w:pStyle w:val="ListParagraph"/>
        <w:numPr>
          <w:ilvl w:val="0"/>
          <w:numId w:val="1"/>
        </w:numPr>
        <w:rPr>
          <w:rFonts w:cs="Arial"/>
        </w:rPr>
      </w:pPr>
      <w:r w:rsidRPr="00753AB7">
        <w:rPr>
          <w:rFonts w:cs="Arial"/>
        </w:rPr>
        <w:t>How has the independent museums sector changed since 1989 and why?</w:t>
      </w:r>
    </w:p>
    <w:p w14:paraId="17F8AF75" w14:textId="77777777" w:rsidR="00ED69EB" w:rsidRDefault="00ED69EB" w:rsidP="009A00DD">
      <w:pPr>
        <w:contextualSpacing/>
        <w:rPr>
          <w:rFonts w:cs="Arial"/>
        </w:rPr>
      </w:pPr>
    </w:p>
    <w:p w14:paraId="36C88B12" w14:textId="77777777" w:rsidR="009A00DD" w:rsidRPr="00753AB7" w:rsidRDefault="009A00DD" w:rsidP="009A00DD">
      <w:pPr>
        <w:contextualSpacing/>
        <w:rPr>
          <w:rFonts w:cs="Arial"/>
        </w:rPr>
      </w:pPr>
      <w:r w:rsidRPr="00753AB7">
        <w:rPr>
          <w:rFonts w:cs="Arial"/>
        </w:rPr>
        <w:t>More specifically we will ask:</w:t>
      </w:r>
    </w:p>
    <w:p w14:paraId="468BFBA5" w14:textId="275E1B6D" w:rsidR="009A00DD" w:rsidRDefault="009A00DD" w:rsidP="009A00DD">
      <w:pPr>
        <w:pStyle w:val="ListParagraph"/>
        <w:numPr>
          <w:ilvl w:val="0"/>
          <w:numId w:val="2"/>
        </w:numPr>
        <w:rPr>
          <w:rFonts w:cs="Arial"/>
        </w:rPr>
      </w:pPr>
      <w:r w:rsidRPr="00753AB7">
        <w:rPr>
          <w:rFonts w:cs="Arial"/>
        </w:rPr>
        <w:t xml:space="preserve">Did independent museums open in different </w:t>
      </w:r>
      <w:r w:rsidR="008C14A6">
        <w:rPr>
          <w:rFonts w:cs="Arial"/>
        </w:rPr>
        <w:t xml:space="preserve">countries / regions / counties etc </w:t>
      </w:r>
      <w:r w:rsidRPr="00753AB7">
        <w:rPr>
          <w:rFonts w:cs="Arial"/>
        </w:rPr>
        <w:t xml:space="preserve">at different times? </w:t>
      </w:r>
    </w:p>
    <w:p w14:paraId="0F765F0E" w14:textId="0B93683B" w:rsidR="002537EB" w:rsidRDefault="002537EB" w:rsidP="002537EB">
      <w:pPr>
        <w:pStyle w:val="ListParagraph"/>
        <w:rPr>
          <w:rFonts w:cs="Arial"/>
          <w:color w:val="548DD4" w:themeColor="text2" w:themeTint="99"/>
        </w:rPr>
      </w:pPr>
      <w:r w:rsidRPr="00DF5AC8">
        <w:rPr>
          <w:rFonts w:cs="Arial"/>
          <w:color w:val="3366FF"/>
        </w:rPr>
        <w:t>[</w:t>
      </w:r>
      <w:r w:rsidRPr="008C14A6">
        <w:rPr>
          <w:rFonts w:cs="Arial"/>
          <w:color w:val="548DD4" w:themeColor="text2" w:themeTint="99"/>
        </w:rPr>
        <w:t xml:space="preserve">numbers of museums opening in each </w:t>
      </w:r>
      <w:r w:rsidR="008C14A6" w:rsidRPr="008C14A6">
        <w:rPr>
          <w:rFonts w:cs="Arial"/>
          <w:color w:val="548DD4" w:themeColor="text2" w:themeTint="99"/>
        </w:rPr>
        <w:t xml:space="preserve">country / region / county </w:t>
      </w:r>
      <w:r w:rsidRPr="008C14A6">
        <w:rPr>
          <w:rFonts w:cs="Arial"/>
          <w:color w:val="548DD4" w:themeColor="text2" w:themeTint="99"/>
        </w:rPr>
        <w:t>according to date]</w:t>
      </w:r>
    </w:p>
    <w:p w14:paraId="31E26291" w14:textId="54EC3329" w:rsidR="00692BCA" w:rsidRPr="00DF5AC8" w:rsidDel="00692BCA" w:rsidRDefault="00C556D5" w:rsidP="00692BCA">
      <w:pPr>
        <w:pStyle w:val="ListParagraph"/>
        <w:rPr>
          <w:del w:id="0" w:author="Andrea B" w:date="2017-11-15T10:14:00Z"/>
          <w:rFonts w:cs="Arial"/>
          <w:color w:val="3366FF"/>
        </w:rPr>
      </w:pPr>
      <w:r>
        <w:rPr>
          <w:rFonts w:cs="Arial"/>
          <w:color w:val="3366FF"/>
        </w:rPr>
        <w:tab/>
      </w:r>
      <w:moveFromRangeStart w:id="1" w:author="Andrea B" w:date="2017-11-15T10:14:00Z" w:name="move498504194"/>
      <w:moveFrom w:id="2" w:author="Andrea B" w:date="2017-11-15T10:14:00Z">
        <w:r w:rsidR="0036377C" w:rsidDel="00692BCA">
          <w:rPr>
            <w:rFonts w:cs="Arial"/>
            <w:color w:val="3366FF"/>
          </w:rPr>
          <w:t>Descriptive stats</w:t>
        </w:r>
        <w:r w:rsidR="000E248A" w:rsidDel="00692BCA">
          <w:rPr>
            <w:rFonts w:cs="Arial"/>
            <w:color w:val="3366FF"/>
          </w:rPr>
          <w:t xml:space="preserve"> with R</w:t>
        </w:r>
        <w:r w:rsidR="00243410" w:rsidDel="00692BCA">
          <w:rPr>
            <w:rFonts w:cs="Arial"/>
            <w:color w:val="3366FF"/>
          </w:rPr>
          <w:t>, change maps</w:t>
        </w:r>
      </w:moveFrom>
      <w:moveFromRangeEnd w:id="1"/>
      <w:ins w:id="3" w:author="Andrea B" w:date="2017-11-15T10:14:00Z">
        <w:r w:rsidR="00692BCA" w:rsidRPr="00692BCA">
          <w:rPr>
            <w:rFonts w:cs="Arial"/>
            <w:color w:val="3366FF"/>
          </w:rPr>
          <w:t xml:space="preserve"> </w:t>
        </w:r>
      </w:ins>
      <w:moveToRangeStart w:id="4" w:author="Andrea B" w:date="2017-11-15T10:14:00Z" w:name="move498504194"/>
      <w:moveTo w:id="5" w:author="Andrea B" w:date="2017-11-15T10:14:00Z">
        <w:r w:rsidR="00692BCA">
          <w:rPr>
            <w:rFonts w:cs="Arial"/>
            <w:color w:val="3366FF"/>
          </w:rPr>
          <w:t>Descriptive stats with R, change maps</w:t>
        </w:r>
      </w:moveTo>
    </w:p>
    <w:moveToRangeEnd w:id="4"/>
    <w:p w14:paraId="65120698" w14:textId="27E25BA4" w:rsidR="00C556D5" w:rsidRPr="00692BCA" w:rsidRDefault="00C556D5" w:rsidP="00692BCA">
      <w:pPr>
        <w:pStyle w:val="ListParagraph"/>
      </w:pPr>
    </w:p>
    <w:p w14:paraId="12382E84" w14:textId="77777777" w:rsidR="002537EB" w:rsidRPr="00753AB7" w:rsidRDefault="002537EB" w:rsidP="002537EB">
      <w:pPr>
        <w:pStyle w:val="ListParagraph"/>
        <w:rPr>
          <w:rFonts w:cs="Arial"/>
        </w:rPr>
      </w:pPr>
    </w:p>
    <w:p w14:paraId="0341B513" w14:textId="23BF7B16" w:rsidR="009A00DD" w:rsidRDefault="009A00DD" w:rsidP="009A00DD">
      <w:pPr>
        <w:pStyle w:val="ListParagraph"/>
        <w:numPr>
          <w:ilvl w:val="0"/>
          <w:numId w:val="2"/>
        </w:numPr>
        <w:rPr>
          <w:rFonts w:cs="Arial"/>
        </w:rPr>
      </w:pPr>
      <w:r w:rsidRPr="00753AB7">
        <w:rPr>
          <w:rFonts w:cs="Arial"/>
        </w:rPr>
        <w:t xml:space="preserve">Are there </w:t>
      </w:r>
      <w:r w:rsidR="008C14A6">
        <w:rPr>
          <w:rFonts w:cs="Arial"/>
        </w:rPr>
        <w:t>locations</w:t>
      </w:r>
      <w:r w:rsidRPr="00753AB7">
        <w:rPr>
          <w:rFonts w:cs="Arial"/>
        </w:rPr>
        <w:t xml:space="preserve"> where no or very few museums opened? </w:t>
      </w:r>
    </w:p>
    <w:p w14:paraId="622474D0" w14:textId="03E1C433" w:rsidR="002537EB" w:rsidRDefault="002537EB" w:rsidP="002537EB">
      <w:pPr>
        <w:pStyle w:val="ListParagraph"/>
        <w:rPr>
          <w:ins w:id="6" w:author="Andrea B" w:date="2017-11-15T10:14:00Z"/>
          <w:rFonts w:cs="Arial"/>
          <w:color w:val="3366FF"/>
        </w:rPr>
      </w:pPr>
      <w:r w:rsidRPr="00DF5AC8">
        <w:rPr>
          <w:rFonts w:cs="Arial"/>
          <w:color w:val="3366FF"/>
        </w:rPr>
        <w:t>[total numbers of museums in each region</w:t>
      </w:r>
      <w:r w:rsidR="008C14A6">
        <w:rPr>
          <w:rFonts w:cs="Arial"/>
          <w:color w:val="3366FF"/>
        </w:rPr>
        <w:t xml:space="preserve"> etc</w:t>
      </w:r>
      <w:r w:rsidRPr="00DF5AC8">
        <w:rPr>
          <w:rFonts w:cs="Arial"/>
          <w:color w:val="3366FF"/>
        </w:rPr>
        <w:t xml:space="preserve">] </w:t>
      </w:r>
    </w:p>
    <w:p w14:paraId="3509F688" w14:textId="1A4CCB10" w:rsidR="00692BCA" w:rsidRPr="00DF5AC8" w:rsidRDefault="00692BCA" w:rsidP="002537EB">
      <w:pPr>
        <w:pStyle w:val="ListParagraph"/>
        <w:rPr>
          <w:rFonts w:cs="Arial"/>
          <w:color w:val="3366FF"/>
        </w:rPr>
      </w:pPr>
      <w:ins w:id="7" w:author="Andrea B" w:date="2017-11-15T10:14:00Z">
        <w:r>
          <w:rPr>
            <w:rFonts w:cs="Arial"/>
            <w:color w:val="3366FF"/>
          </w:rPr>
          <w:tab/>
          <w:t>Identify areas that are under-represented.</w:t>
        </w:r>
      </w:ins>
    </w:p>
    <w:p w14:paraId="2BAB3531" w14:textId="77777777" w:rsidR="002537EB" w:rsidRPr="00753AB7" w:rsidRDefault="002537EB" w:rsidP="002537EB">
      <w:pPr>
        <w:pStyle w:val="ListParagraph"/>
        <w:rPr>
          <w:rFonts w:cs="Arial"/>
        </w:rPr>
      </w:pPr>
    </w:p>
    <w:p w14:paraId="0ACC3C00" w14:textId="77777777" w:rsidR="009A00DD" w:rsidRDefault="009A00DD" w:rsidP="009A00DD">
      <w:pPr>
        <w:pStyle w:val="ListParagraph"/>
        <w:numPr>
          <w:ilvl w:val="0"/>
          <w:numId w:val="2"/>
        </w:numPr>
        <w:rPr>
          <w:rFonts w:cs="Arial"/>
        </w:rPr>
      </w:pPr>
      <w:r w:rsidRPr="00753AB7">
        <w:rPr>
          <w:rFonts w:cs="Arial"/>
        </w:rPr>
        <w:t>What are the most common topics of exhibition and have these changed?</w:t>
      </w:r>
    </w:p>
    <w:p w14:paraId="40B3D44C" w14:textId="3ED5C758" w:rsidR="002537EB" w:rsidRDefault="002537EB" w:rsidP="002537EB">
      <w:pPr>
        <w:pStyle w:val="ListParagraph"/>
        <w:rPr>
          <w:ins w:id="8" w:author="Andrea B" w:date="2017-11-15T10:14:00Z"/>
          <w:rFonts w:cs="Arial"/>
          <w:color w:val="548DD4" w:themeColor="text2" w:themeTint="99"/>
        </w:rPr>
      </w:pPr>
      <w:r w:rsidRPr="008C14A6">
        <w:rPr>
          <w:rFonts w:cs="Arial"/>
          <w:color w:val="548DD4" w:themeColor="text2" w:themeTint="99"/>
        </w:rPr>
        <w:t>[numbers according to subject matter at different points in time]</w:t>
      </w:r>
    </w:p>
    <w:p w14:paraId="26C02B82" w14:textId="58E34570" w:rsidR="008F2A65" w:rsidRPr="008C14A6" w:rsidRDefault="008F2A65" w:rsidP="002537EB">
      <w:pPr>
        <w:pStyle w:val="ListParagraph"/>
        <w:rPr>
          <w:rFonts w:cs="Arial"/>
          <w:color w:val="548DD4" w:themeColor="text2" w:themeTint="99"/>
        </w:rPr>
      </w:pPr>
      <w:ins w:id="9" w:author="Andrea B" w:date="2017-11-15T10:14:00Z">
        <w:r>
          <w:rPr>
            <w:rFonts w:cs="Arial"/>
            <w:color w:val="548DD4" w:themeColor="text2" w:themeTint="99"/>
          </w:rPr>
          <w:tab/>
          <w:t>Temporal analysis</w:t>
        </w:r>
      </w:ins>
    </w:p>
    <w:p w14:paraId="45D58B4C" w14:textId="77777777" w:rsidR="002537EB" w:rsidRPr="00753AB7" w:rsidRDefault="002537EB" w:rsidP="002537EB">
      <w:pPr>
        <w:pStyle w:val="ListParagraph"/>
        <w:rPr>
          <w:rFonts w:cs="Arial"/>
        </w:rPr>
      </w:pPr>
    </w:p>
    <w:p w14:paraId="582671EA" w14:textId="77777777" w:rsidR="009A00DD" w:rsidRDefault="009A00DD" w:rsidP="009A00DD">
      <w:pPr>
        <w:pStyle w:val="ListParagraph"/>
        <w:numPr>
          <w:ilvl w:val="0"/>
          <w:numId w:val="2"/>
        </w:numPr>
        <w:rPr>
          <w:rFonts w:cs="Arial"/>
        </w:rPr>
      </w:pPr>
      <w:r w:rsidRPr="00753AB7">
        <w:rPr>
          <w:rFonts w:cs="Arial"/>
        </w:rPr>
        <w:t xml:space="preserve">Is there a relationship between the subject of exhibition and when and where the museum opened? </w:t>
      </w:r>
    </w:p>
    <w:p w14:paraId="18D11AF8" w14:textId="6F211562" w:rsidR="002537EB" w:rsidRDefault="002537EB" w:rsidP="002537EB">
      <w:pPr>
        <w:pStyle w:val="ListParagraph"/>
        <w:rPr>
          <w:ins w:id="10" w:author="Andrea B" w:date="2017-11-15T10:15:00Z"/>
          <w:rFonts w:cs="Arial"/>
          <w:color w:val="3366FF"/>
        </w:rPr>
      </w:pPr>
      <w:r w:rsidRPr="00DF5AC8">
        <w:rPr>
          <w:rFonts w:cs="Arial"/>
          <w:color w:val="3366FF"/>
        </w:rPr>
        <w:t xml:space="preserve">[numbers of museums according to subject matter in each </w:t>
      </w:r>
      <w:r w:rsidR="008C14A6">
        <w:rPr>
          <w:rFonts w:cs="Arial"/>
          <w:color w:val="3366FF"/>
        </w:rPr>
        <w:t xml:space="preserve">country / </w:t>
      </w:r>
      <w:r w:rsidRPr="00DF5AC8">
        <w:rPr>
          <w:rFonts w:cs="Arial"/>
          <w:color w:val="3366FF"/>
        </w:rPr>
        <w:t>region / county at different points in time</w:t>
      </w:r>
    </w:p>
    <w:p w14:paraId="3C828816" w14:textId="71CA55F4" w:rsidR="00930505" w:rsidRPr="00DF5AC8" w:rsidRDefault="00930505" w:rsidP="002537EB">
      <w:pPr>
        <w:pStyle w:val="ListParagraph"/>
        <w:rPr>
          <w:rFonts w:cs="Arial"/>
          <w:color w:val="3366FF"/>
        </w:rPr>
      </w:pPr>
      <w:ins w:id="11" w:author="Andrea B" w:date="2017-11-15T10:15:00Z">
        <w:r>
          <w:rPr>
            <w:rFonts w:cs="Arial"/>
            <w:color w:val="3366FF"/>
          </w:rPr>
          <w:tab/>
        </w:r>
        <w:r w:rsidR="00B87A1E">
          <w:rPr>
            <w:rFonts w:cs="Arial"/>
            <w:color w:val="3366FF"/>
          </w:rPr>
          <w:t>Spatial distribution of topics</w:t>
        </w:r>
      </w:ins>
    </w:p>
    <w:p w14:paraId="58CE7672" w14:textId="03A2D4FA" w:rsidR="002537EB" w:rsidRPr="00753AB7" w:rsidRDefault="002537EB" w:rsidP="002537EB">
      <w:pPr>
        <w:pStyle w:val="ListParagraph"/>
        <w:rPr>
          <w:rFonts w:cs="Arial"/>
        </w:rPr>
      </w:pPr>
    </w:p>
    <w:p w14:paraId="55ED0B65" w14:textId="77777777" w:rsidR="009A00DD" w:rsidRDefault="009A00DD" w:rsidP="009A00DD">
      <w:pPr>
        <w:pStyle w:val="ListParagraph"/>
        <w:numPr>
          <w:ilvl w:val="0"/>
          <w:numId w:val="2"/>
        </w:numPr>
        <w:rPr>
          <w:rFonts w:cs="Arial"/>
        </w:rPr>
      </w:pPr>
      <w:r w:rsidRPr="00753AB7">
        <w:rPr>
          <w:rFonts w:cs="Arial"/>
        </w:rPr>
        <w:t xml:space="preserve">Did the museums that closed share in any commonalities of location, date, size, subject matter, or other factors? </w:t>
      </w:r>
    </w:p>
    <w:p w14:paraId="2070A5D2" w14:textId="633E3EBF" w:rsidR="002537EB" w:rsidRDefault="002537EB" w:rsidP="002537EB">
      <w:pPr>
        <w:pStyle w:val="ListParagraph"/>
        <w:rPr>
          <w:ins w:id="12" w:author="Andrea B" w:date="2017-11-15T10:17:00Z"/>
          <w:rFonts w:cs="Arial"/>
          <w:color w:val="3366FF"/>
        </w:rPr>
      </w:pPr>
      <w:r w:rsidRPr="00DF5AC8">
        <w:rPr>
          <w:rFonts w:cs="Arial"/>
          <w:color w:val="3366FF"/>
        </w:rPr>
        <w:t xml:space="preserve">[numbers of closed museum according to location / date of closure, </w:t>
      </w:r>
      <w:r w:rsidR="008C14A6">
        <w:rPr>
          <w:rFonts w:cs="Arial"/>
          <w:color w:val="3366FF"/>
        </w:rPr>
        <w:t>subject matter]</w:t>
      </w:r>
    </w:p>
    <w:p w14:paraId="6A9FE0E9" w14:textId="344C8287" w:rsidR="00DD6044" w:rsidRPr="00DF5AC8" w:rsidRDefault="00DD6044" w:rsidP="002537EB">
      <w:pPr>
        <w:pStyle w:val="ListParagraph"/>
        <w:rPr>
          <w:rFonts w:cs="Arial"/>
          <w:color w:val="3366FF"/>
        </w:rPr>
      </w:pPr>
      <w:ins w:id="13" w:author="Andrea B" w:date="2017-11-15T10:17:00Z">
        <w:r>
          <w:rPr>
            <w:rFonts w:cs="Arial"/>
            <w:color w:val="3366FF"/>
          </w:rPr>
          <w:tab/>
          <w:t>Logistic regression on a set of variables</w:t>
        </w:r>
      </w:ins>
    </w:p>
    <w:p w14:paraId="1C96277B" w14:textId="77777777" w:rsidR="002537EB" w:rsidRPr="00753AB7" w:rsidRDefault="002537EB" w:rsidP="002537EB">
      <w:pPr>
        <w:pStyle w:val="ListParagraph"/>
        <w:rPr>
          <w:rFonts w:cs="Arial"/>
        </w:rPr>
      </w:pPr>
    </w:p>
    <w:p w14:paraId="65EAE7AB" w14:textId="2DFFC59E" w:rsidR="00E023BB" w:rsidRDefault="009A00DD" w:rsidP="00E023BB">
      <w:pPr>
        <w:pStyle w:val="ListParagraph"/>
        <w:numPr>
          <w:ilvl w:val="0"/>
          <w:numId w:val="2"/>
        </w:numPr>
        <w:spacing w:after="120"/>
        <w:rPr>
          <w:ins w:id="14" w:author="Andrea B" w:date="2017-11-15T10:18:00Z"/>
          <w:rFonts w:cs="Arial"/>
        </w:rPr>
      </w:pPr>
      <w:r w:rsidRPr="00753AB7">
        <w:rPr>
          <w:rFonts w:cs="Arial"/>
        </w:rPr>
        <w:t xml:space="preserve">Do patterns in the emergence, location, subject matter, and closure of independent museums correlate to other national and local factors including: transport networks, employment, tourism, property prices, funding, and the presence of public-sector museums? </w:t>
      </w:r>
    </w:p>
    <w:p w14:paraId="484CFD7D" w14:textId="47337331" w:rsidR="00E023BB" w:rsidRPr="00E023BB" w:rsidRDefault="00794BD8" w:rsidP="00E023BB">
      <w:pPr>
        <w:pStyle w:val="ListParagraph"/>
        <w:numPr>
          <w:ilvl w:val="1"/>
          <w:numId w:val="2"/>
        </w:numPr>
        <w:spacing w:after="120"/>
        <w:rPr>
          <w:rFonts w:cs="Arial"/>
        </w:rPr>
        <w:pPrChange w:id="15" w:author="Andrea B" w:date="2017-11-15T10:18:00Z">
          <w:pPr>
            <w:pStyle w:val="ListParagraph"/>
            <w:numPr>
              <w:numId w:val="2"/>
            </w:numPr>
            <w:spacing w:after="120"/>
            <w:ind w:hanging="360"/>
          </w:pPr>
        </w:pPrChange>
      </w:pPr>
      <w:ins w:id="16" w:author="Andrea B" w:date="2017-11-15T10:18:00Z">
        <w:r>
          <w:rPr>
            <w:rFonts w:cs="Arial"/>
          </w:rPr>
          <w:t xml:space="preserve">Regressions (linear or spatially weighted) on population, </w:t>
        </w:r>
        <w:r w:rsidR="0039779A">
          <w:rPr>
            <w:rFonts w:cs="Arial"/>
          </w:rPr>
          <w:t>employment stats, etc.</w:t>
        </w:r>
      </w:ins>
    </w:p>
    <w:p w14:paraId="01F6A761" w14:textId="1D1CE54F" w:rsidR="000D6612" w:rsidRPr="00B61796" w:rsidRDefault="002537EB">
      <w:pPr>
        <w:rPr>
          <w:b/>
          <w:color w:val="FF0000"/>
        </w:rPr>
      </w:pPr>
      <w:r w:rsidRPr="00B61796">
        <w:rPr>
          <w:b/>
          <w:color w:val="FF0000"/>
        </w:rPr>
        <w:t>[NB so these all require comparative outputs rather than tables</w:t>
      </w:r>
      <w:r w:rsidR="00B61796">
        <w:rPr>
          <w:b/>
          <w:color w:val="FF0000"/>
        </w:rPr>
        <w:t xml:space="preserve"> of lists</w:t>
      </w:r>
      <w:r w:rsidRPr="00B61796">
        <w:rPr>
          <w:b/>
          <w:color w:val="FF0000"/>
        </w:rPr>
        <w:t>]</w:t>
      </w:r>
    </w:p>
    <w:p w14:paraId="0EB0DBAE" w14:textId="77777777" w:rsidR="002537EB" w:rsidRDefault="002537EB">
      <w:pPr>
        <w:rPr>
          <w:b/>
        </w:rPr>
      </w:pPr>
    </w:p>
    <w:p w14:paraId="7C546E06" w14:textId="4B3A5CAE" w:rsidR="009A00DD" w:rsidRPr="00283B6C" w:rsidRDefault="00283B6C">
      <w:pPr>
        <w:rPr>
          <w:b/>
        </w:rPr>
      </w:pPr>
      <w:r w:rsidRPr="00283B6C">
        <w:rPr>
          <w:b/>
        </w:rPr>
        <w:t>Research questions in</w:t>
      </w:r>
      <w:r w:rsidR="0035538E" w:rsidRPr="00283B6C">
        <w:rPr>
          <w:b/>
        </w:rPr>
        <w:t xml:space="preserve"> detail</w:t>
      </w:r>
    </w:p>
    <w:p w14:paraId="2AF099F1" w14:textId="77777777" w:rsidR="00753AB7" w:rsidRPr="00753AB7" w:rsidRDefault="00753AB7"/>
    <w:p w14:paraId="3D674147" w14:textId="79051289" w:rsidR="00753AB7" w:rsidRDefault="00753AB7" w:rsidP="00753AB7">
      <w:pPr>
        <w:pStyle w:val="ListParagraph"/>
        <w:numPr>
          <w:ilvl w:val="0"/>
          <w:numId w:val="4"/>
        </w:numPr>
      </w:pPr>
      <w:r w:rsidRPr="00753AB7">
        <w:lastRenderedPageBreak/>
        <w:t>How many museums are there in 1960? Of what type? Covering which subjects? Where? How does that change</w:t>
      </w:r>
      <w:r w:rsidR="008C14A6">
        <w:t xml:space="preserve"> over time</w:t>
      </w:r>
      <w:r w:rsidRPr="00753AB7">
        <w:t>?</w:t>
      </w:r>
    </w:p>
    <w:p w14:paraId="1B2E90F3" w14:textId="77777777" w:rsidR="00753AB7" w:rsidRPr="00753AB7" w:rsidRDefault="00753AB7"/>
    <w:p w14:paraId="280AB677" w14:textId="0B513E63" w:rsidR="00753AB7" w:rsidRPr="00753AB7" w:rsidRDefault="00753AB7">
      <w:r w:rsidRPr="00753AB7">
        <w:t xml:space="preserve">Opening: </w:t>
      </w:r>
    </w:p>
    <w:p w14:paraId="4E0DE72C" w14:textId="6686BA12" w:rsidR="0035538E" w:rsidRPr="00753AB7" w:rsidRDefault="0035538E" w:rsidP="0035538E">
      <w:pPr>
        <w:pStyle w:val="ListParagraph"/>
        <w:numPr>
          <w:ilvl w:val="0"/>
          <w:numId w:val="3"/>
        </w:numPr>
      </w:pPr>
      <w:r w:rsidRPr="00753AB7">
        <w:t>When do independent museums start opening in large numbers?</w:t>
      </w:r>
    </w:p>
    <w:p w14:paraId="066A5ABB" w14:textId="599D3E25" w:rsidR="0035538E" w:rsidRPr="00753AB7" w:rsidRDefault="0035538E" w:rsidP="0035538E">
      <w:pPr>
        <w:pStyle w:val="ListParagraph"/>
        <w:numPr>
          <w:ilvl w:val="0"/>
          <w:numId w:val="3"/>
        </w:numPr>
      </w:pPr>
      <w:r w:rsidRPr="00753AB7">
        <w:t xml:space="preserve">Are there periods when very few independent museums open? </w:t>
      </w:r>
    </w:p>
    <w:p w14:paraId="1A937CB7" w14:textId="759DFF40" w:rsidR="00753AB7" w:rsidRDefault="00753AB7" w:rsidP="0035538E">
      <w:pPr>
        <w:pStyle w:val="ListParagraph"/>
        <w:numPr>
          <w:ilvl w:val="0"/>
          <w:numId w:val="3"/>
        </w:numPr>
      </w:pPr>
      <w:r w:rsidRPr="00753AB7">
        <w:t xml:space="preserve">What subjects are covered by the first museums?  </w:t>
      </w:r>
    </w:p>
    <w:p w14:paraId="03AE664A" w14:textId="5496C7CC" w:rsidR="008C14A6" w:rsidRDefault="008C14A6" w:rsidP="0035538E">
      <w:pPr>
        <w:pStyle w:val="ListParagraph"/>
        <w:numPr>
          <w:ilvl w:val="0"/>
          <w:numId w:val="3"/>
        </w:numPr>
      </w:pPr>
      <w:r>
        <w:t>What are the relative numbers of museums opening by subject matter?</w:t>
      </w:r>
    </w:p>
    <w:p w14:paraId="46D31E20" w14:textId="2F9F4547" w:rsidR="008C14A6" w:rsidRDefault="008C14A6" w:rsidP="0035538E">
      <w:pPr>
        <w:pStyle w:val="ListParagraph"/>
        <w:numPr>
          <w:ilvl w:val="0"/>
          <w:numId w:val="3"/>
        </w:numPr>
        <w:rPr>
          <w:ins w:id="17" w:author="Andrea B" w:date="2017-11-15T10:24:00Z"/>
        </w:rPr>
      </w:pPr>
      <w:r>
        <w:t>Do different types of independent museums open at different times?</w:t>
      </w:r>
    </w:p>
    <w:p w14:paraId="5045FBB6" w14:textId="27D65A46" w:rsidR="00310A82" w:rsidRPr="00753AB7" w:rsidRDefault="00310A82" w:rsidP="00310A82">
      <w:pPr>
        <w:pStyle w:val="ListParagraph"/>
        <w:numPr>
          <w:ilvl w:val="1"/>
          <w:numId w:val="3"/>
        </w:numPr>
        <w:pPrChange w:id="18" w:author="Andrea B" w:date="2017-11-15T10:24:00Z">
          <w:pPr>
            <w:pStyle w:val="ListParagraph"/>
            <w:numPr>
              <w:numId w:val="3"/>
            </w:numPr>
            <w:ind w:hanging="360"/>
          </w:pPr>
        </w:pPrChange>
      </w:pPr>
      <w:ins w:id="19" w:author="Andrea B" w:date="2017-11-15T10:24:00Z">
        <w:r>
          <w:t>R analysis</w:t>
        </w:r>
      </w:ins>
    </w:p>
    <w:p w14:paraId="5DF48356" w14:textId="77777777" w:rsidR="00753AB7" w:rsidRPr="00753AB7" w:rsidRDefault="00753AB7" w:rsidP="00753AB7"/>
    <w:p w14:paraId="085F5775" w14:textId="5E260FDA" w:rsidR="00753AB7" w:rsidRPr="00753AB7" w:rsidRDefault="008C14A6" w:rsidP="00753AB7">
      <w:r>
        <w:t>Location</w:t>
      </w:r>
    </w:p>
    <w:p w14:paraId="3AB31734" w14:textId="22710E42" w:rsidR="00753AB7" w:rsidRDefault="00753AB7" w:rsidP="00753AB7">
      <w:pPr>
        <w:pStyle w:val="ListParagraph"/>
        <w:numPr>
          <w:ilvl w:val="0"/>
          <w:numId w:val="3"/>
        </w:numPr>
        <w:rPr>
          <w:ins w:id="20" w:author="Andrea B" w:date="2017-11-15T10:25:00Z"/>
        </w:rPr>
      </w:pPr>
      <w:r w:rsidRPr="00753AB7">
        <w:t xml:space="preserve">In which nation </w:t>
      </w:r>
      <w:r w:rsidR="008C14A6">
        <w:t>/</w:t>
      </w:r>
      <w:r w:rsidRPr="00753AB7">
        <w:t xml:space="preserve">region </w:t>
      </w:r>
      <w:r w:rsidR="008C14A6">
        <w:t xml:space="preserve">/ county </w:t>
      </w:r>
      <w:r w:rsidRPr="00753AB7">
        <w:t xml:space="preserve">do independent museums start opening first? Does that change and if so how? </w:t>
      </w:r>
    </w:p>
    <w:p w14:paraId="349670B2" w14:textId="0A6E257F" w:rsidR="00FE1A0E" w:rsidRPr="00753AB7" w:rsidRDefault="00FE1A0E" w:rsidP="00FE1A0E">
      <w:pPr>
        <w:pStyle w:val="ListParagraph"/>
        <w:numPr>
          <w:ilvl w:val="1"/>
          <w:numId w:val="3"/>
        </w:numPr>
        <w:pPrChange w:id="21" w:author="Andrea B" w:date="2017-11-15T10:25:00Z">
          <w:pPr>
            <w:pStyle w:val="ListParagraph"/>
            <w:numPr>
              <w:numId w:val="3"/>
            </w:numPr>
            <w:ind w:hanging="360"/>
          </w:pPr>
        </w:pPrChange>
      </w:pPr>
      <w:ins w:id="22" w:author="Andrea B" w:date="2017-11-15T10:25:00Z">
        <w:r>
          <w:t>Change maps</w:t>
        </w:r>
      </w:ins>
      <w:bookmarkStart w:id="23" w:name="_GoBack"/>
      <w:bookmarkEnd w:id="23"/>
    </w:p>
    <w:p w14:paraId="038DEC8D" w14:textId="74D820D9" w:rsidR="00753AB7" w:rsidRPr="00753AB7" w:rsidRDefault="00753AB7" w:rsidP="00753AB7">
      <w:pPr>
        <w:pStyle w:val="ListParagraph"/>
        <w:numPr>
          <w:ilvl w:val="0"/>
          <w:numId w:val="3"/>
        </w:numPr>
      </w:pPr>
      <w:r w:rsidRPr="00753AB7">
        <w:t>Are there areas where no / few independent museums open?</w:t>
      </w:r>
    </w:p>
    <w:p w14:paraId="76B89BB6" w14:textId="663CC354" w:rsidR="00753AB7" w:rsidRPr="00753AB7" w:rsidRDefault="00753AB7" w:rsidP="00753AB7">
      <w:pPr>
        <w:pStyle w:val="ListParagraph"/>
        <w:numPr>
          <w:ilvl w:val="0"/>
          <w:numId w:val="3"/>
        </w:numPr>
      </w:pPr>
      <w:r w:rsidRPr="00753AB7">
        <w:t>Are there areas where large numbers of independent museums close?</w:t>
      </w:r>
    </w:p>
    <w:p w14:paraId="49562373" w14:textId="753B0718" w:rsidR="00753AB7" w:rsidRPr="00753AB7" w:rsidRDefault="00753AB7" w:rsidP="00753AB7">
      <w:pPr>
        <w:pStyle w:val="ListParagraph"/>
        <w:numPr>
          <w:ilvl w:val="0"/>
          <w:numId w:val="3"/>
        </w:numPr>
      </w:pPr>
      <w:r w:rsidRPr="00753AB7">
        <w:t>Are some subjects more or less common in different nations / regions</w:t>
      </w:r>
      <w:r w:rsidR="008C14A6">
        <w:t xml:space="preserve"> / counties</w:t>
      </w:r>
    </w:p>
    <w:p w14:paraId="51824BB8" w14:textId="01EA1EF7" w:rsidR="008C14A6" w:rsidRDefault="00753AB7" w:rsidP="008C14A6">
      <w:pPr>
        <w:pStyle w:val="ListParagraph"/>
        <w:numPr>
          <w:ilvl w:val="0"/>
          <w:numId w:val="3"/>
        </w:numPr>
      </w:pPr>
      <w:r w:rsidRPr="00753AB7">
        <w:t>Ar</w:t>
      </w:r>
      <w:r w:rsidR="008C14A6">
        <w:t>e there higher rates of closure in some nations / region / county</w:t>
      </w:r>
    </w:p>
    <w:p w14:paraId="4CB0307B" w14:textId="441E670D" w:rsidR="008C14A6" w:rsidRDefault="008C14A6" w:rsidP="008C14A6">
      <w:pPr>
        <w:pStyle w:val="ListParagraph"/>
        <w:numPr>
          <w:ilvl w:val="0"/>
          <w:numId w:val="3"/>
        </w:numPr>
      </w:pPr>
      <w:r w:rsidRPr="00753AB7">
        <w:t>Is there a relationship between the number of public-sector museums in a given area and the number of independent museums in that same area?</w:t>
      </w:r>
    </w:p>
    <w:p w14:paraId="7658F294" w14:textId="03EE17F3" w:rsidR="008C14A6" w:rsidRDefault="008C14A6" w:rsidP="008C14A6">
      <w:pPr>
        <w:pStyle w:val="ListParagraph"/>
        <w:numPr>
          <w:ilvl w:val="0"/>
          <w:numId w:val="3"/>
        </w:numPr>
      </w:pPr>
      <w:r>
        <w:t>Is there a link between a museum’s location and status change?</w:t>
      </w:r>
    </w:p>
    <w:p w14:paraId="1484B59B" w14:textId="703B8408" w:rsidR="008C14A6" w:rsidRDefault="008C14A6" w:rsidP="008C14A6">
      <w:pPr>
        <w:pStyle w:val="ListParagraph"/>
        <w:numPr>
          <w:ilvl w:val="0"/>
          <w:numId w:val="3"/>
        </w:numPr>
      </w:pPr>
      <w:r>
        <w:t>Do different types of independent museums open in different places? )ie regimental, national trust, university?)</w:t>
      </w:r>
    </w:p>
    <w:p w14:paraId="26A9582D" w14:textId="49A8730A" w:rsidR="008C14A6" w:rsidRPr="00753AB7" w:rsidRDefault="008C14A6" w:rsidP="008C14A6">
      <w:pPr>
        <w:pStyle w:val="ListParagraph"/>
        <w:numPr>
          <w:ilvl w:val="0"/>
          <w:numId w:val="3"/>
        </w:numPr>
      </w:pPr>
      <w:r>
        <w:t>Is there a link between accreditation and location?</w:t>
      </w:r>
    </w:p>
    <w:p w14:paraId="6093788D" w14:textId="77777777" w:rsidR="008C14A6" w:rsidRPr="00753AB7" w:rsidRDefault="008C14A6" w:rsidP="008C14A6">
      <w:pPr>
        <w:pStyle w:val="ListParagraph"/>
        <w:numPr>
          <w:ilvl w:val="0"/>
          <w:numId w:val="3"/>
        </w:numPr>
      </w:pPr>
    </w:p>
    <w:p w14:paraId="4CAAD57B" w14:textId="77777777" w:rsidR="00753AB7" w:rsidRPr="00753AB7" w:rsidRDefault="00753AB7" w:rsidP="00753AB7"/>
    <w:p w14:paraId="31F84F9B" w14:textId="51E1C94D" w:rsidR="00753AB7" w:rsidRPr="00753AB7" w:rsidRDefault="00753AB7" w:rsidP="00753AB7">
      <w:r w:rsidRPr="00753AB7">
        <w:t>Subject</w:t>
      </w:r>
    </w:p>
    <w:p w14:paraId="39EEB2DC" w14:textId="058906D7" w:rsidR="00753AB7" w:rsidRPr="00753AB7" w:rsidRDefault="00753AB7" w:rsidP="00753AB7">
      <w:pPr>
        <w:pStyle w:val="ListParagraph"/>
        <w:numPr>
          <w:ilvl w:val="0"/>
          <w:numId w:val="3"/>
        </w:numPr>
      </w:pPr>
      <w:r w:rsidRPr="00753AB7">
        <w:t xml:space="preserve">What subjects do the first independent museums cover? </w:t>
      </w:r>
    </w:p>
    <w:p w14:paraId="1550637D" w14:textId="7153061E" w:rsidR="00753AB7" w:rsidRPr="00753AB7" w:rsidRDefault="00753AB7" w:rsidP="00753AB7">
      <w:pPr>
        <w:pStyle w:val="ListParagraph"/>
        <w:numPr>
          <w:ilvl w:val="0"/>
          <w:numId w:val="3"/>
        </w:numPr>
      </w:pPr>
      <w:r w:rsidRPr="00753AB7">
        <w:t xml:space="preserve">Which subjects are the most common? Least common? </w:t>
      </w:r>
    </w:p>
    <w:p w14:paraId="26DC6D1F" w14:textId="39E05D26" w:rsidR="00753AB7" w:rsidRPr="00753AB7" w:rsidRDefault="00753AB7" w:rsidP="00753AB7">
      <w:pPr>
        <w:pStyle w:val="ListParagraph"/>
        <w:numPr>
          <w:ilvl w:val="0"/>
          <w:numId w:val="3"/>
        </w:numPr>
      </w:pPr>
      <w:r w:rsidRPr="00753AB7">
        <w:t xml:space="preserve">Which subjects are more or less common at different historical junctures? </w:t>
      </w:r>
    </w:p>
    <w:p w14:paraId="4805636A" w14:textId="013E63AB" w:rsidR="00753AB7" w:rsidRPr="00753AB7" w:rsidRDefault="00753AB7" w:rsidP="00753AB7">
      <w:pPr>
        <w:pStyle w:val="ListParagraph"/>
        <w:numPr>
          <w:ilvl w:val="0"/>
          <w:numId w:val="3"/>
        </w:numPr>
      </w:pPr>
      <w:r w:rsidRPr="00753AB7">
        <w:t xml:space="preserve">Is there a link between the nation / region / </w:t>
      </w:r>
      <w:r w:rsidR="008C14A6">
        <w:t xml:space="preserve">county </w:t>
      </w:r>
      <w:r w:rsidRPr="00753AB7">
        <w:t xml:space="preserve">and the subject they cover? i.e. are transport museums clustered in the Midlands? Presumably fishing museums will be on the coast. </w:t>
      </w:r>
    </w:p>
    <w:p w14:paraId="35CB1985" w14:textId="6F624402" w:rsidR="00753AB7" w:rsidRDefault="00753AB7" w:rsidP="00753AB7">
      <w:pPr>
        <w:pStyle w:val="ListParagraph"/>
        <w:numPr>
          <w:ilvl w:val="0"/>
          <w:numId w:val="3"/>
        </w:numPr>
      </w:pPr>
      <w:r w:rsidRPr="00753AB7">
        <w:t>Are there higher rates of closure among museums of particular subjects?</w:t>
      </w:r>
    </w:p>
    <w:p w14:paraId="1CB26A8D" w14:textId="77777777" w:rsidR="008C14A6" w:rsidRDefault="008C14A6" w:rsidP="008C14A6">
      <w:pPr>
        <w:pStyle w:val="ListParagraph"/>
        <w:numPr>
          <w:ilvl w:val="0"/>
          <w:numId w:val="3"/>
        </w:numPr>
      </w:pPr>
      <w:r w:rsidRPr="00753AB7">
        <w:t xml:space="preserve">How many museums of e.g. buses as opposed to cars </w:t>
      </w:r>
    </w:p>
    <w:p w14:paraId="58BA635B" w14:textId="364A816B" w:rsidR="008C14A6" w:rsidRDefault="008C14A6" w:rsidP="008C14A6">
      <w:pPr>
        <w:pStyle w:val="ListParagraph"/>
        <w:numPr>
          <w:ilvl w:val="0"/>
          <w:numId w:val="3"/>
        </w:numPr>
      </w:pPr>
      <w:r>
        <w:t>Is there a link between subject matter and governance?</w:t>
      </w:r>
    </w:p>
    <w:p w14:paraId="125A06AB" w14:textId="5D72BA3A" w:rsidR="008C14A6" w:rsidRDefault="008C14A6" w:rsidP="008C14A6">
      <w:pPr>
        <w:pStyle w:val="ListParagraph"/>
        <w:numPr>
          <w:ilvl w:val="0"/>
          <w:numId w:val="3"/>
        </w:numPr>
      </w:pPr>
      <w:r>
        <w:t>Is there a link between subject matter and size?</w:t>
      </w:r>
    </w:p>
    <w:p w14:paraId="22BE9348" w14:textId="01E40EC5" w:rsidR="008C14A6" w:rsidRDefault="008C14A6" w:rsidP="008C14A6">
      <w:pPr>
        <w:pStyle w:val="ListParagraph"/>
        <w:numPr>
          <w:ilvl w:val="0"/>
          <w:numId w:val="3"/>
        </w:numPr>
      </w:pPr>
      <w:r>
        <w:t>Is there a link between subject and accreditation?</w:t>
      </w:r>
    </w:p>
    <w:p w14:paraId="7E86BEFE" w14:textId="2517562A" w:rsidR="008C14A6" w:rsidRDefault="008C14A6" w:rsidP="008C14A6">
      <w:pPr>
        <w:pStyle w:val="ListParagraph"/>
        <w:numPr>
          <w:ilvl w:val="0"/>
          <w:numId w:val="3"/>
        </w:numPr>
      </w:pPr>
      <w:r>
        <w:t>How does the museum sector look when divided according to DOMUS subject matter rather than ours?</w:t>
      </w:r>
    </w:p>
    <w:p w14:paraId="115FA3F2" w14:textId="2B8BA0EC" w:rsidR="008C14A6" w:rsidRPr="00753AB7" w:rsidRDefault="008C14A6" w:rsidP="008C14A6">
      <w:pPr>
        <w:pStyle w:val="ListParagraph"/>
        <w:numPr>
          <w:ilvl w:val="0"/>
          <w:numId w:val="3"/>
        </w:numPr>
      </w:pPr>
      <w:r>
        <w:t xml:space="preserve">What types of subject matter are covered by the different types of independent museums? </w:t>
      </w:r>
    </w:p>
    <w:p w14:paraId="36450864" w14:textId="77777777" w:rsidR="008C14A6" w:rsidRPr="00753AB7" w:rsidRDefault="008C14A6" w:rsidP="008C14A6">
      <w:pPr>
        <w:pStyle w:val="ListParagraph"/>
        <w:numPr>
          <w:ilvl w:val="0"/>
          <w:numId w:val="3"/>
        </w:numPr>
      </w:pPr>
    </w:p>
    <w:p w14:paraId="1E12CA26" w14:textId="77777777" w:rsidR="00753AB7" w:rsidRPr="00753AB7" w:rsidRDefault="00753AB7" w:rsidP="00753AB7"/>
    <w:p w14:paraId="25CADF27" w14:textId="11078231" w:rsidR="00753AB7" w:rsidRPr="00753AB7" w:rsidRDefault="008C14A6" w:rsidP="00753AB7">
      <w:r>
        <w:t>Governance</w:t>
      </w:r>
    </w:p>
    <w:p w14:paraId="27175BCD" w14:textId="558F878E" w:rsidR="00753AB7" w:rsidRDefault="008C14A6" w:rsidP="00753AB7">
      <w:pPr>
        <w:pStyle w:val="ListParagraph"/>
        <w:numPr>
          <w:ilvl w:val="0"/>
          <w:numId w:val="3"/>
        </w:numPr>
      </w:pPr>
      <w:r w:rsidRPr="008C14A6">
        <w:t>How many</w:t>
      </w:r>
      <w:r w:rsidR="00753AB7" w:rsidRPr="008C14A6">
        <w:t xml:space="preserve"> museums change status?</w:t>
      </w:r>
      <w:r w:rsidR="00753AB7" w:rsidRPr="00753AB7">
        <w:t xml:space="preserve"> i.e. they were independent and become local authority or vice-versa? </w:t>
      </w:r>
    </w:p>
    <w:p w14:paraId="7E50387C" w14:textId="6693EE72" w:rsidR="008C14A6" w:rsidRDefault="008C14A6" w:rsidP="00753AB7">
      <w:pPr>
        <w:pStyle w:val="ListParagraph"/>
        <w:numPr>
          <w:ilvl w:val="0"/>
          <w:numId w:val="3"/>
        </w:numPr>
      </w:pPr>
      <w:r>
        <w:t xml:space="preserve">At what point do status changes occur? </w:t>
      </w:r>
    </w:p>
    <w:p w14:paraId="542F7FED" w14:textId="050E9F21" w:rsidR="008C14A6" w:rsidRDefault="008C14A6" w:rsidP="00753AB7">
      <w:pPr>
        <w:pStyle w:val="ListParagraph"/>
        <w:numPr>
          <w:ilvl w:val="0"/>
          <w:numId w:val="3"/>
        </w:numPr>
      </w:pPr>
      <w:r>
        <w:t>Is there a link between a museum’s location and status change?</w:t>
      </w:r>
    </w:p>
    <w:p w14:paraId="6B4D83F9" w14:textId="208E1359" w:rsidR="00753AB7" w:rsidRDefault="00753AB7" w:rsidP="00753AB7">
      <w:pPr>
        <w:pStyle w:val="ListParagraph"/>
        <w:numPr>
          <w:ilvl w:val="0"/>
          <w:numId w:val="3"/>
        </w:numPr>
      </w:pPr>
      <w:r w:rsidRPr="00753AB7">
        <w:t>Is there a relationship between the number of public-sector museums in a given area and the number of independent museums in that same area?</w:t>
      </w:r>
    </w:p>
    <w:p w14:paraId="4F63FEAB" w14:textId="2B2CEDAE" w:rsidR="002113F7" w:rsidRDefault="008C14A6" w:rsidP="00753AB7">
      <w:pPr>
        <w:pStyle w:val="ListParagraph"/>
        <w:numPr>
          <w:ilvl w:val="0"/>
          <w:numId w:val="3"/>
        </w:numPr>
      </w:pPr>
      <w:r>
        <w:t>Is</w:t>
      </w:r>
      <w:r w:rsidR="002113F7">
        <w:t xml:space="preserve"> there any correlation between when public sector and private sector museums open / close?</w:t>
      </w:r>
    </w:p>
    <w:p w14:paraId="75A6E9E0" w14:textId="2595A42E" w:rsidR="008C14A6" w:rsidRDefault="008C14A6" w:rsidP="00753AB7">
      <w:pPr>
        <w:pStyle w:val="ListParagraph"/>
        <w:numPr>
          <w:ilvl w:val="0"/>
          <w:numId w:val="3"/>
        </w:numPr>
      </w:pPr>
      <w:r>
        <w:t>Is there any relationship between location of public and location of private sector museums?</w:t>
      </w:r>
    </w:p>
    <w:p w14:paraId="6FC4DF66" w14:textId="5F358F86" w:rsidR="008C14A6" w:rsidRDefault="008C14A6" w:rsidP="008C14A6">
      <w:pPr>
        <w:pStyle w:val="ListParagraph"/>
        <w:numPr>
          <w:ilvl w:val="0"/>
          <w:numId w:val="3"/>
        </w:numPr>
      </w:pPr>
      <w:r>
        <w:t>Is there a link between subject matter and governance?</w:t>
      </w:r>
    </w:p>
    <w:p w14:paraId="0DB29BB6" w14:textId="77777777" w:rsidR="008C14A6" w:rsidRDefault="008C14A6" w:rsidP="00753AB7"/>
    <w:p w14:paraId="3D95AE5F" w14:textId="5A8772F4" w:rsidR="00753AB7" w:rsidRDefault="00753AB7" w:rsidP="00753AB7">
      <w:r>
        <w:t>Size</w:t>
      </w:r>
      <w:r w:rsidR="00127841">
        <w:t xml:space="preserve"> (</w:t>
      </w:r>
      <w:r w:rsidR="00BB6837">
        <w:t>equated with visitor numbers)</w:t>
      </w:r>
    </w:p>
    <w:p w14:paraId="42625F16" w14:textId="035161F8" w:rsidR="00753AB7" w:rsidRDefault="00753AB7" w:rsidP="00753AB7">
      <w:pPr>
        <w:pStyle w:val="ListParagraph"/>
        <w:numPr>
          <w:ilvl w:val="0"/>
          <w:numId w:val="5"/>
        </w:numPr>
      </w:pPr>
      <w:r>
        <w:t xml:space="preserve">How many museums are large, medium, small or very small? </w:t>
      </w:r>
    </w:p>
    <w:p w14:paraId="419EC752" w14:textId="42602D0B" w:rsidR="00753AB7" w:rsidRDefault="00753AB7" w:rsidP="00753AB7">
      <w:pPr>
        <w:pStyle w:val="ListParagraph"/>
        <w:numPr>
          <w:ilvl w:val="0"/>
          <w:numId w:val="5"/>
        </w:numPr>
      </w:pPr>
      <w:r>
        <w:t>Is there a link between size and subject matter?</w:t>
      </w:r>
    </w:p>
    <w:p w14:paraId="46696E09" w14:textId="5A35ED02" w:rsidR="00753AB7" w:rsidRDefault="00753AB7" w:rsidP="00753AB7">
      <w:pPr>
        <w:pStyle w:val="ListParagraph"/>
        <w:numPr>
          <w:ilvl w:val="0"/>
          <w:numId w:val="5"/>
        </w:numPr>
      </w:pPr>
      <w:r>
        <w:t xml:space="preserve">Is there a link between size and </w:t>
      </w:r>
      <w:r w:rsidR="008C14A6">
        <w:t>country/ region / county?</w:t>
      </w:r>
    </w:p>
    <w:p w14:paraId="3E6F4A53" w14:textId="44D1086E" w:rsidR="00753AB7" w:rsidRDefault="00753AB7" w:rsidP="00753AB7">
      <w:pPr>
        <w:pStyle w:val="ListParagraph"/>
        <w:numPr>
          <w:ilvl w:val="0"/>
          <w:numId w:val="5"/>
        </w:numPr>
      </w:pPr>
      <w:r>
        <w:t>Is there a link between size and status?</w:t>
      </w:r>
    </w:p>
    <w:p w14:paraId="3286ACEF" w14:textId="1951E9B0" w:rsidR="00127841" w:rsidRDefault="00127841" w:rsidP="00753AB7">
      <w:pPr>
        <w:pStyle w:val="ListParagraph"/>
        <w:numPr>
          <w:ilvl w:val="0"/>
          <w:numId w:val="5"/>
        </w:numPr>
      </w:pPr>
      <w:r>
        <w:t>Between size</w:t>
      </w:r>
      <w:r w:rsidR="00BB6837">
        <w:t xml:space="preserve"> and when museums opened? </w:t>
      </w:r>
    </w:p>
    <w:p w14:paraId="61D244BC" w14:textId="3087978A" w:rsidR="008C14A6" w:rsidRDefault="008C14A6" w:rsidP="00753AB7">
      <w:pPr>
        <w:pStyle w:val="ListParagraph"/>
        <w:numPr>
          <w:ilvl w:val="0"/>
          <w:numId w:val="5"/>
        </w:numPr>
      </w:pPr>
      <w:r>
        <w:t>Is there a link between size and accreditation?</w:t>
      </w:r>
    </w:p>
    <w:p w14:paraId="7936B239" w14:textId="77777777" w:rsidR="00753AB7" w:rsidRPr="00753AB7" w:rsidRDefault="00753AB7" w:rsidP="00753AB7"/>
    <w:p w14:paraId="1228BC51" w14:textId="3FCD2D04" w:rsidR="00753AB7" w:rsidRPr="00753AB7" w:rsidRDefault="00753AB7" w:rsidP="00753AB7">
      <w:r w:rsidRPr="00753AB7">
        <w:t xml:space="preserve">Closing </w:t>
      </w:r>
    </w:p>
    <w:p w14:paraId="39275FF2" w14:textId="5E52256A" w:rsidR="0035538E" w:rsidRPr="00753AB7" w:rsidRDefault="0035538E" w:rsidP="0035538E">
      <w:pPr>
        <w:pStyle w:val="ListParagraph"/>
        <w:numPr>
          <w:ilvl w:val="0"/>
          <w:numId w:val="3"/>
        </w:numPr>
      </w:pPr>
      <w:r w:rsidRPr="00753AB7">
        <w:t xml:space="preserve">Are there periods when numbers of independent museums close? </w:t>
      </w:r>
    </w:p>
    <w:p w14:paraId="3698A09B" w14:textId="77777777" w:rsidR="0035538E" w:rsidRPr="00753AB7" w:rsidRDefault="0035538E" w:rsidP="0035538E">
      <w:pPr>
        <w:pStyle w:val="ListParagraph"/>
        <w:numPr>
          <w:ilvl w:val="0"/>
          <w:numId w:val="3"/>
        </w:numPr>
      </w:pPr>
      <w:r w:rsidRPr="00753AB7">
        <w:t xml:space="preserve"> Are there periods when numbers of local authority museums close? </w:t>
      </w:r>
    </w:p>
    <w:p w14:paraId="18561E0C" w14:textId="10724B19" w:rsidR="0035538E" w:rsidRPr="00753AB7" w:rsidRDefault="0035538E" w:rsidP="0035538E">
      <w:pPr>
        <w:pStyle w:val="ListParagraph"/>
        <w:numPr>
          <w:ilvl w:val="0"/>
          <w:numId w:val="3"/>
        </w:numPr>
      </w:pPr>
      <w:r w:rsidRPr="00753AB7">
        <w:t xml:space="preserve">Are there correlations between when local authority museums close and the opening or closure of independent museums? </w:t>
      </w:r>
    </w:p>
    <w:p w14:paraId="700308F6" w14:textId="3F7BC33F" w:rsidR="00AE32A4" w:rsidRPr="00753AB7" w:rsidRDefault="00AE32A4" w:rsidP="0035538E">
      <w:pPr>
        <w:pStyle w:val="ListParagraph"/>
        <w:numPr>
          <w:ilvl w:val="0"/>
          <w:numId w:val="3"/>
        </w:numPr>
      </w:pPr>
      <w:r w:rsidRPr="00753AB7">
        <w:t xml:space="preserve">Are there any correlations between museums closing and their size? </w:t>
      </w:r>
    </w:p>
    <w:p w14:paraId="1EA44488" w14:textId="730D189A" w:rsidR="00AE32A4" w:rsidRPr="00753AB7" w:rsidRDefault="00AE32A4" w:rsidP="00AE32A4">
      <w:pPr>
        <w:pStyle w:val="ListParagraph"/>
        <w:numPr>
          <w:ilvl w:val="0"/>
          <w:numId w:val="3"/>
        </w:numPr>
      </w:pPr>
      <w:r w:rsidRPr="00753AB7">
        <w:t xml:space="preserve">Are there any correlations between museums closing and their subject? </w:t>
      </w:r>
    </w:p>
    <w:p w14:paraId="0F0A712B" w14:textId="0BB7ADAA" w:rsidR="00AE32A4" w:rsidRDefault="00753AB7" w:rsidP="00753AB7">
      <w:pPr>
        <w:pStyle w:val="ListParagraph"/>
        <w:numPr>
          <w:ilvl w:val="0"/>
          <w:numId w:val="3"/>
        </w:numPr>
      </w:pPr>
      <w:r w:rsidRPr="00753AB7">
        <w:t>Are there areas where large numbers of independent museums close?</w:t>
      </w:r>
    </w:p>
    <w:p w14:paraId="3A6FCFE1" w14:textId="77777777" w:rsidR="00ED69EB" w:rsidRDefault="00ED69EB" w:rsidP="00753AB7">
      <w:pPr>
        <w:rPr>
          <w:b/>
        </w:rPr>
      </w:pPr>
    </w:p>
    <w:p w14:paraId="5F9A7551" w14:textId="77777777" w:rsidR="00981FA4" w:rsidRDefault="00981FA4" w:rsidP="00753AB7"/>
    <w:p w14:paraId="27EED6F3" w14:textId="315BC42C" w:rsidR="00283B6C" w:rsidRDefault="00283B6C" w:rsidP="00753AB7">
      <w:pPr>
        <w:rPr>
          <w:b/>
        </w:rPr>
      </w:pPr>
      <w:r w:rsidRPr="00283B6C">
        <w:rPr>
          <w:b/>
        </w:rPr>
        <w:t xml:space="preserve">Questions </w:t>
      </w:r>
      <w:r w:rsidR="002537EB">
        <w:rPr>
          <w:b/>
        </w:rPr>
        <w:t>arising in process of data collection</w:t>
      </w:r>
      <w:r w:rsidR="00AF7331">
        <w:rPr>
          <w:b/>
        </w:rPr>
        <w:t xml:space="preserve"> / research</w:t>
      </w:r>
    </w:p>
    <w:p w14:paraId="14ED4E57" w14:textId="77777777" w:rsidR="002537EB" w:rsidRDefault="002537EB" w:rsidP="00753AB7">
      <w:pPr>
        <w:rPr>
          <w:b/>
        </w:rPr>
      </w:pPr>
    </w:p>
    <w:p w14:paraId="22964177" w14:textId="2AD0D9E5" w:rsidR="00283B6C" w:rsidRDefault="002537EB" w:rsidP="002537EB">
      <w:r w:rsidRPr="002537EB">
        <w:t>How does the breakdown of subject matter compare</w:t>
      </w:r>
      <w:r>
        <w:t xml:space="preserve"> in terms of numbers</w:t>
      </w:r>
      <w:r w:rsidRPr="002537EB">
        <w:t xml:space="preserve"> </w:t>
      </w:r>
      <w:r>
        <w:t xml:space="preserve">if we use the domus subject matter categories rather than our own? </w:t>
      </w:r>
      <w:r w:rsidR="008B03AF">
        <w:t xml:space="preserve">How would the over-arching categories used by e.g. Domus break down if we </w:t>
      </w:r>
      <w:r>
        <w:t xml:space="preserve">used our system </w:t>
      </w:r>
      <w:r w:rsidR="008B03AF">
        <w:t>E.g. what types would ‘social history’ fall into?</w:t>
      </w:r>
    </w:p>
    <w:p w14:paraId="2943E07D" w14:textId="77777777" w:rsidR="002537EB" w:rsidRDefault="002537EB" w:rsidP="002537EB"/>
    <w:p w14:paraId="2C07DB07" w14:textId="13BF4570" w:rsidR="002537EB" w:rsidRDefault="002537EB" w:rsidP="002537EB">
      <w:r>
        <w:t xml:space="preserve">How many museums are open in total? </w:t>
      </w:r>
    </w:p>
    <w:p w14:paraId="2BD7A0A5" w14:textId="0923F06D" w:rsidR="002537EB" w:rsidRDefault="002537EB" w:rsidP="002537EB">
      <w:r>
        <w:t>How many museums have been open in our time frame?</w:t>
      </w:r>
    </w:p>
    <w:p w14:paraId="0A3AB44F" w14:textId="058E49EB" w:rsidR="002537EB" w:rsidRDefault="002537EB" w:rsidP="002537EB">
      <w:r>
        <w:t xml:space="preserve">How many stately homes are there as opposed to labourer’s cottages </w:t>
      </w:r>
    </w:p>
    <w:p w14:paraId="19C2219D" w14:textId="04B3D6FD" w:rsidR="0088706D" w:rsidRDefault="0088706D" w:rsidP="00753AB7">
      <w:r>
        <w:t>How many unaccredited museums are there?</w:t>
      </w:r>
    </w:p>
    <w:p w14:paraId="479044FF" w14:textId="443B0F0F" w:rsidR="0088706D" w:rsidRDefault="0088706D" w:rsidP="00753AB7">
      <w:r>
        <w:t>How many unaccredited museums did not appear in any official data (i</w:t>
      </w:r>
      <w:r w:rsidR="00AF7331">
        <w:t>.</w:t>
      </w:r>
      <w:r>
        <w:t>e</w:t>
      </w:r>
      <w:r w:rsidR="00AF7331">
        <w:t>.</w:t>
      </w:r>
      <w:r>
        <w:t xml:space="preserve"> aren’t included in Find a Museum, MGS, or spotlight data?)</w:t>
      </w:r>
    </w:p>
    <w:p w14:paraId="7DDF8ACF" w14:textId="15E71DF4" w:rsidR="00AF7331" w:rsidRDefault="00AF7331" w:rsidP="00AF7331">
      <w:r>
        <w:t>Of the unaccredited museums that did not appear in data (i.e. aren’t included in Find a Museum, MGS, or spotlight data?), what are their specific types e.g. Historic house with resident, NT, gallery or to put it another way how many Historic houses, NT premises, art galleries, etc. did not previously appear in official lists on museums?</w:t>
      </w:r>
    </w:p>
    <w:p w14:paraId="43937D5E" w14:textId="566318D8" w:rsidR="00981FA4" w:rsidRDefault="00AF7331" w:rsidP="00753AB7">
      <w:r>
        <w:t xml:space="preserve">What sources did the information on unaccredited museums derive from? </w:t>
      </w:r>
    </w:p>
    <w:p w14:paraId="30CB54D0" w14:textId="77777777" w:rsidR="002472E0" w:rsidRDefault="002472E0"/>
    <w:p w14:paraId="756F8636" w14:textId="77777777" w:rsidR="008C14A6" w:rsidRPr="008C14A6" w:rsidRDefault="008C14A6" w:rsidP="008C14A6">
      <w:pPr>
        <w:rPr>
          <w:b/>
        </w:rPr>
      </w:pPr>
      <w:r w:rsidRPr="008C14A6">
        <w:rPr>
          <w:b/>
        </w:rPr>
        <w:t>Broader questions: Is there a link between:</w:t>
      </w:r>
    </w:p>
    <w:p w14:paraId="3A6E09D0" w14:textId="68755C7B" w:rsidR="008C14A6" w:rsidRDefault="00F20B8E" w:rsidP="008C14A6">
      <w:pPr>
        <w:pStyle w:val="ListParagraph"/>
        <w:numPr>
          <w:ilvl w:val="0"/>
          <w:numId w:val="7"/>
        </w:numPr>
      </w:pPr>
      <w:r>
        <w:t>U</w:t>
      </w:r>
      <w:r w:rsidR="008C14A6">
        <w:t>nemployment and the prevalence / closure of museums?</w:t>
      </w:r>
    </w:p>
    <w:p w14:paraId="558EF259" w14:textId="2FBE2E53" w:rsidR="008C14A6" w:rsidRDefault="00F20B8E" w:rsidP="008C14A6">
      <w:pPr>
        <w:pStyle w:val="ListParagraph"/>
        <w:numPr>
          <w:ilvl w:val="0"/>
          <w:numId w:val="7"/>
        </w:numPr>
      </w:pPr>
      <w:r>
        <w:t>U</w:t>
      </w:r>
      <w:r w:rsidR="008C14A6">
        <w:t>nemployment and the subject of museums?</w:t>
      </w:r>
    </w:p>
    <w:p w14:paraId="454D6715" w14:textId="457857A9" w:rsidR="00F20B8E" w:rsidRDefault="00F20B8E" w:rsidP="008C14A6">
      <w:pPr>
        <w:pStyle w:val="ListParagraph"/>
        <w:numPr>
          <w:ilvl w:val="0"/>
          <w:numId w:val="7"/>
        </w:numPr>
      </w:pPr>
      <w:r>
        <w:t>Income levels and prevalence / closure of museums</w:t>
      </w:r>
    </w:p>
    <w:p w14:paraId="7EC52BEA" w14:textId="469FD7AD" w:rsidR="008C14A6" w:rsidRDefault="00F20B8E" w:rsidP="008C14A6">
      <w:pPr>
        <w:pStyle w:val="ListParagraph"/>
        <w:numPr>
          <w:ilvl w:val="0"/>
          <w:numId w:val="7"/>
        </w:numPr>
      </w:pPr>
      <w:r>
        <w:t>T</w:t>
      </w:r>
      <w:r w:rsidR="008C14A6">
        <w:t>ourism and the prevalence / closure of museums?</w:t>
      </w:r>
    </w:p>
    <w:p w14:paraId="1EC16408" w14:textId="187167E3" w:rsidR="008C14A6" w:rsidRDefault="00F20B8E" w:rsidP="008C14A6">
      <w:pPr>
        <w:pStyle w:val="ListParagraph"/>
        <w:numPr>
          <w:ilvl w:val="0"/>
          <w:numId w:val="7"/>
        </w:numPr>
      </w:pPr>
      <w:r>
        <w:t>T</w:t>
      </w:r>
      <w:r w:rsidR="008C14A6">
        <w:t>ourism and the subject of museums?</w:t>
      </w:r>
    </w:p>
    <w:p w14:paraId="22782AFC" w14:textId="34959E93" w:rsidR="00F20B8E" w:rsidRDefault="00F20B8E" w:rsidP="008C14A6">
      <w:pPr>
        <w:pStyle w:val="ListParagraph"/>
        <w:numPr>
          <w:ilvl w:val="0"/>
          <w:numId w:val="7"/>
        </w:numPr>
      </w:pPr>
      <w:r>
        <w:t>Tourism and the size of museums?</w:t>
      </w:r>
    </w:p>
    <w:p w14:paraId="1E6E2FB0" w14:textId="77777777" w:rsidR="008C14A6" w:rsidRDefault="008C14A6" w:rsidP="008C14A6">
      <w:pPr>
        <w:pStyle w:val="ListParagraph"/>
        <w:numPr>
          <w:ilvl w:val="0"/>
          <w:numId w:val="7"/>
        </w:numPr>
      </w:pPr>
      <w:r>
        <w:t>Property prices and prevalence of museums?</w:t>
      </w:r>
    </w:p>
    <w:p w14:paraId="47ED66A3" w14:textId="4243148D" w:rsidR="008C14A6" w:rsidRDefault="008C14A6" w:rsidP="008C14A6">
      <w:pPr>
        <w:pStyle w:val="ListParagraph"/>
        <w:numPr>
          <w:ilvl w:val="0"/>
          <w:numId w:val="7"/>
        </w:numPr>
      </w:pPr>
      <w:r>
        <w:t xml:space="preserve">Property prices and </w:t>
      </w:r>
      <w:r w:rsidR="00F20B8E">
        <w:t>museums closure</w:t>
      </w:r>
    </w:p>
    <w:p w14:paraId="7969C933" w14:textId="65FE620E" w:rsidR="00F20B8E" w:rsidRDefault="00F20B8E" w:rsidP="008C14A6">
      <w:pPr>
        <w:pStyle w:val="ListParagraph"/>
        <w:numPr>
          <w:ilvl w:val="0"/>
          <w:numId w:val="7"/>
        </w:numPr>
      </w:pPr>
      <w:r>
        <w:t>Rural areas and prevalence of museums</w:t>
      </w:r>
    </w:p>
    <w:p w14:paraId="6A58A6A8" w14:textId="3409ED69" w:rsidR="00F20B8E" w:rsidRDefault="00F20B8E" w:rsidP="008C14A6">
      <w:pPr>
        <w:pStyle w:val="ListParagraph"/>
        <w:numPr>
          <w:ilvl w:val="0"/>
          <w:numId w:val="7"/>
        </w:numPr>
      </w:pPr>
      <w:r>
        <w:t>Rural areas and type of museum [size, status  and variety of independent]</w:t>
      </w:r>
    </w:p>
    <w:p w14:paraId="766272DC" w14:textId="7C693E9C" w:rsidR="00F20B8E" w:rsidRDefault="00F20B8E" w:rsidP="00F20B8E">
      <w:pPr>
        <w:pStyle w:val="ListParagraph"/>
        <w:numPr>
          <w:ilvl w:val="0"/>
          <w:numId w:val="7"/>
        </w:numPr>
      </w:pPr>
      <w:r>
        <w:t>Industrial areas and prevalence of museums</w:t>
      </w:r>
    </w:p>
    <w:p w14:paraId="7954B8D1" w14:textId="6BEE2A0A" w:rsidR="00F20B8E" w:rsidRDefault="00F20B8E" w:rsidP="00F20B8E">
      <w:pPr>
        <w:pStyle w:val="ListParagraph"/>
        <w:numPr>
          <w:ilvl w:val="0"/>
          <w:numId w:val="7"/>
        </w:numPr>
      </w:pPr>
      <w:r>
        <w:t>Industrial areas and type of museum [size, status and variety of independent]</w:t>
      </w:r>
    </w:p>
    <w:p w14:paraId="04283840" w14:textId="77777777" w:rsidR="008C14A6" w:rsidRDefault="008C14A6" w:rsidP="008C14A6">
      <w:pPr>
        <w:pStyle w:val="ListParagraph"/>
        <w:numPr>
          <w:ilvl w:val="0"/>
          <w:numId w:val="7"/>
        </w:numPr>
      </w:pPr>
      <w:r>
        <w:t xml:space="preserve">Historically different funding regimes and the prevalence / closure of museums </w:t>
      </w:r>
    </w:p>
    <w:p w14:paraId="1602A367" w14:textId="77777777" w:rsidR="008C14A6" w:rsidRDefault="008C14A6" w:rsidP="008C14A6">
      <w:pPr>
        <w:pStyle w:val="ListParagraph"/>
        <w:numPr>
          <w:ilvl w:val="0"/>
          <w:numId w:val="7"/>
        </w:numPr>
      </w:pPr>
      <w:r>
        <w:t xml:space="preserve">National / regional funding regimes and the prevalence / closure of museums </w:t>
      </w:r>
    </w:p>
    <w:p w14:paraId="7E436A13" w14:textId="77777777" w:rsidR="008C14A6" w:rsidRDefault="008C14A6" w:rsidP="008C14A6">
      <w:pPr>
        <w:pStyle w:val="ListParagraph"/>
        <w:numPr>
          <w:ilvl w:val="0"/>
          <w:numId w:val="7"/>
        </w:numPr>
      </w:pPr>
      <w:r>
        <w:t xml:space="preserve">National / regional funding regimes and the subject of museums </w:t>
      </w:r>
    </w:p>
    <w:p w14:paraId="7B495BED" w14:textId="65F00DC7" w:rsidR="008C14A6" w:rsidRDefault="008C14A6" w:rsidP="008C14A6">
      <w:pPr>
        <w:pStyle w:val="ListParagraph"/>
        <w:numPr>
          <w:ilvl w:val="0"/>
          <w:numId w:val="7"/>
        </w:numPr>
      </w:pPr>
      <w:r>
        <w:t xml:space="preserve">Population </w:t>
      </w:r>
      <w:r w:rsidR="00F20B8E">
        <w:t xml:space="preserve">density </w:t>
      </w:r>
      <w:r>
        <w:t>and the prevalence / closure of museums</w:t>
      </w:r>
    </w:p>
    <w:p w14:paraId="5054F2B6" w14:textId="7555EC73" w:rsidR="00F20B8E" w:rsidRDefault="00F20B8E" w:rsidP="008C14A6">
      <w:pPr>
        <w:pStyle w:val="ListParagraph"/>
        <w:numPr>
          <w:ilvl w:val="0"/>
          <w:numId w:val="7"/>
        </w:numPr>
      </w:pPr>
      <w:r>
        <w:t>Brexit areas and prevalence of museums</w:t>
      </w:r>
    </w:p>
    <w:p w14:paraId="15C65920" w14:textId="1499B5D5" w:rsidR="00F20B8E" w:rsidRDefault="00F20B8E" w:rsidP="008C14A6">
      <w:pPr>
        <w:pStyle w:val="ListParagraph"/>
        <w:numPr>
          <w:ilvl w:val="0"/>
          <w:numId w:val="7"/>
        </w:numPr>
      </w:pPr>
      <w:r>
        <w:t>Brexit areas and subject matter of museums</w:t>
      </w:r>
    </w:p>
    <w:p w14:paraId="7C5CF115" w14:textId="1250F88F" w:rsidR="00F20B8E" w:rsidRDefault="00F20B8E" w:rsidP="008C14A6">
      <w:pPr>
        <w:pStyle w:val="ListParagraph"/>
        <w:numPr>
          <w:ilvl w:val="0"/>
          <w:numId w:val="7"/>
        </w:numPr>
      </w:pPr>
      <w:r>
        <w:t>Political orientation and prevalence / subject matter of museums</w:t>
      </w:r>
    </w:p>
    <w:p w14:paraId="5379FFE9" w14:textId="5EADE5C7" w:rsidR="008C14A6" w:rsidRDefault="00F20B8E" w:rsidP="008C14A6">
      <w:pPr>
        <w:pStyle w:val="ListParagraph"/>
        <w:numPr>
          <w:ilvl w:val="0"/>
          <w:numId w:val="7"/>
        </w:numPr>
      </w:pPr>
      <w:r>
        <w:t>M</w:t>
      </w:r>
      <w:r w:rsidR="008C14A6">
        <w:t>otorways openin</w:t>
      </w:r>
      <w:r>
        <w:t>g and the prevalence of museums</w:t>
      </w:r>
      <w:r w:rsidR="008C14A6">
        <w:t xml:space="preserve"> </w:t>
      </w:r>
    </w:p>
    <w:p w14:paraId="0A5B7CC5" w14:textId="77777777" w:rsidR="008C14A6" w:rsidRDefault="008C14A6" w:rsidP="008C14A6">
      <w:pPr>
        <w:pStyle w:val="ListParagraph"/>
        <w:numPr>
          <w:ilvl w:val="0"/>
          <w:numId w:val="7"/>
        </w:numPr>
      </w:pPr>
      <w:r>
        <w:t>Car ownership and prevalence of museums?</w:t>
      </w:r>
    </w:p>
    <w:p w14:paraId="3EB65F37" w14:textId="77777777" w:rsidR="008C14A6" w:rsidRPr="00753AB7" w:rsidRDefault="008C14A6"/>
    <w:sectPr w:rsidR="008C14A6" w:rsidRPr="00753AB7" w:rsidSect="00D8562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453C8"/>
    <w:multiLevelType w:val="hybridMultilevel"/>
    <w:tmpl w:val="BBA08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E9399E"/>
    <w:multiLevelType w:val="hybridMultilevel"/>
    <w:tmpl w:val="5576E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705902"/>
    <w:multiLevelType w:val="hybridMultilevel"/>
    <w:tmpl w:val="F168B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B3671C"/>
    <w:multiLevelType w:val="hybridMultilevel"/>
    <w:tmpl w:val="BDDC5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59135E"/>
    <w:multiLevelType w:val="hybridMultilevel"/>
    <w:tmpl w:val="51E6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7B71AA"/>
    <w:multiLevelType w:val="hybridMultilevel"/>
    <w:tmpl w:val="B1861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937B6E"/>
    <w:multiLevelType w:val="hybridMultilevel"/>
    <w:tmpl w:val="1578E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002B77"/>
    <w:multiLevelType w:val="hybridMultilevel"/>
    <w:tmpl w:val="399ED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7"/>
  </w:num>
  <w:num w:numId="6">
    <w:abstractNumId w:val="6"/>
  </w:num>
  <w:num w:numId="7">
    <w:abstractNumId w:val="1"/>
  </w:num>
  <w:num w:numId="8">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a B">
    <w15:presenceInfo w15:providerId="Windows Live" w15:userId="c8c70b9ee647e0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2E0"/>
    <w:rsid w:val="0000469E"/>
    <w:rsid w:val="000632E3"/>
    <w:rsid w:val="000C7063"/>
    <w:rsid w:val="000D6612"/>
    <w:rsid w:val="000E248A"/>
    <w:rsid w:val="00127841"/>
    <w:rsid w:val="00134B81"/>
    <w:rsid w:val="002113F7"/>
    <w:rsid w:val="00243410"/>
    <w:rsid w:val="00245A82"/>
    <w:rsid w:val="002472E0"/>
    <w:rsid w:val="002537EB"/>
    <w:rsid w:val="00283B6C"/>
    <w:rsid w:val="0029374C"/>
    <w:rsid w:val="00293937"/>
    <w:rsid w:val="00310A82"/>
    <w:rsid w:val="0035538E"/>
    <w:rsid w:val="0036377C"/>
    <w:rsid w:val="003639C5"/>
    <w:rsid w:val="0039779A"/>
    <w:rsid w:val="003F6D21"/>
    <w:rsid w:val="00576CD5"/>
    <w:rsid w:val="00672330"/>
    <w:rsid w:val="00692BCA"/>
    <w:rsid w:val="00753AB7"/>
    <w:rsid w:val="0077023E"/>
    <w:rsid w:val="00794BD8"/>
    <w:rsid w:val="007A3367"/>
    <w:rsid w:val="0088706D"/>
    <w:rsid w:val="008B03AF"/>
    <w:rsid w:val="008B7A3F"/>
    <w:rsid w:val="008C14A6"/>
    <w:rsid w:val="008D0BB0"/>
    <w:rsid w:val="008F2A65"/>
    <w:rsid w:val="00930505"/>
    <w:rsid w:val="00981FA4"/>
    <w:rsid w:val="009A00DD"/>
    <w:rsid w:val="00A30C96"/>
    <w:rsid w:val="00AC127E"/>
    <w:rsid w:val="00AE32A4"/>
    <w:rsid w:val="00AF7331"/>
    <w:rsid w:val="00B61796"/>
    <w:rsid w:val="00B87A1E"/>
    <w:rsid w:val="00BB6837"/>
    <w:rsid w:val="00BC00FB"/>
    <w:rsid w:val="00C21803"/>
    <w:rsid w:val="00C35BDD"/>
    <w:rsid w:val="00C556D5"/>
    <w:rsid w:val="00C85562"/>
    <w:rsid w:val="00D6633E"/>
    <w:rsid w:val="00D85626"/>
    <w:rsid w:val="00DD6044"/>
    <w:rsid w:val="00DF5AC8"/>
    <w:rsid w:val="00E023BB"/>
    <w:rsid w:val="00ED69EB"/>
    <w:rsid w:val="00F0153D"/>
    <w:rsid w:val="00F20B8E"/>
    <w:rsid w:val="00FA64A5"/>
    <w:rsid w:val="00FE1A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72D24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0DD"/>
    <w:pPr>
      <w:ind w:left="720"/>
      <w:contextualSpacing/>
    </w:pPr>
  </w:style>
  <w:style w:type="character" w:styleId="Hyperlink">
    <w:name w:val="Hyperlink"/>
    <w:basedOn w:val="DefaultParagraphFont"/>
    <w:uiPriority w:val="99"/>
    <w:unhideWhenUsed/>
    <w:rsid w:val="00D6633E"/>
    <w:rPr>
      <w:color w:val="0000FF" w:themeColor="hyperlink"/>
      <w:u w:val="single"/>
    </w:rPr>
  </w:style>
  <w:style w:type="paragraph" w:styleId="BalloonText">
    <w:name w:val="Balloon Text"/>
    <w:basedOn w:val="Normal"/>
    <w:link w:val="BalloonTextChar"/>
    <w:uiPriority w:val="99"/>
    <w:semiHidden/>
    <w:unhideWhenUsed/>
    <w:rsid w:val="00692BC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2BCA"/>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988</Words>
  <Characters>6585</Characters>
  <Application>Microsoft Macintosh Word</Application>
  <DocSecurity>0</DocSecurity>
  <Lines>658</Lines>
  <Paragraphs>360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Candlin</dc:creator>
  <cp:keywords/>
  <dc:description/>
  <cp:lastModifiedBy>Andrea B</cp:lastModifiedBy>
  <cp:revision>16</cp:revision>
  <dcterms:created xsi:type="dcterms:W3CDTF">2017-10-25T08:07:00Z</dcterms:created>
  <dcterms:modified xsi:type="dcterms:W3CDTF">2017-11-15T10:25:00Z</dcterms:modified>
</cp:coreProperties>
</file>